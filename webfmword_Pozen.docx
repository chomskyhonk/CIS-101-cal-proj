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vertAlign w:val="baseline"/>
          <w:rtl w:val="0"/>
        </w:rPr>
        <w:t xml:space="preserve">W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vertAlign w:val="baseline"/>
          <w:rtl w:val="0"/>
        </w:rPr>
        <w:t xml:space="preserve">eb Site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Name: Michelle Pozen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Course:CIS 101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Instructor: Kayode Jowosimi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 Site Title: Climate &amp; Oc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ean- Woods Hole Oceanographic Institution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 URL:</w:t>
            </w: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https://www.whoi.edu/know-your-ocean/ocean-topics/climate-ocean/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  <w:vertAlign w:val="baseline"/>
              </w:rPr>
            </w:pPr>
            <w:ins w:author="Barbara F. Schloman" w:id="0" w:date="2021-09-08T20:15:51Z">
              <w:r w:rsidDel="00000000" w:rsidR="00000000" w:rsidRPr="00000000">
                <w:rPr>
                  <w:sz w:val="22"/>
                  <w:szCs w:val="22"/>
                  <w:vertAlign w:val="baseline"/>
                  <w:rtl w:val="0"/>
                </w:rPr>
                <w:t xml:space="preserve">Date Visited:</w:t>
              </w:r>
            </w:ins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9/8/2021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Brief description of the contents of the site: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 educational writeup about the ocean’s role in the Earth’s climate change and weather patterns.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center"/>
        <w:tblLayout w:type="fixed"/>
        <w:tblLook w:val="0000"/>
      </w:tblPr>
      <w:tblGrid>
        <w:gridCol w:w="3120"/>
        <w:gridCol w:w="3120"/>
        <w:gridCol w:w="624"/>
        <w:gridCol w:w="624"/>
        <w:gridCol w:w="624"/>
        <w:gridCol w:w="624"/>
        <w:gridCol w:w="624"/>
        <w:tblGridChange w:id="0">
          <w:tblGrid>
            <w:gridCol w:w="3120"/>
            <w:gridCol w:w="3120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Criteria and types of 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How the Web site being evaluated met the 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5 (high)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Authority with regard to topic</w:t>
            </w:r>
            <w:r w:rsidDel="00000000" w:rsidR="00000000" w:rsidRPr="00000000">
              <w:rPr>
                <w:vertAlign w:val="baseline"/>
                <w:rtl w:val="0"/>
              </w:rPr>
              <w:t xml:space="preserve">—who is responsible for the site?: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Author of site (individual/institutional affiliation, organization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Credentials, expertise,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Contact information (name, e-mail, postal address)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URL type suggest reputable affiliation (.edu=educational institution; .org=non-profit organization; .com=commercial enterprise; .net=Internet Service Provider; .gov=governmental body; .mil=military)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Institution is reputable and has existed for decades. Organization membership is transparent and up-to-date.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info is shown.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is .edu.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8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Objectivity</w:t>
            </w:r>
            <w:r w:rsidDel="00000000" w:rsidR="00000000" w:rsidRPr="00000000">
              <w:rPr>
                <w:vertAlign w:val="baseline"/>
                <w:rtl w:val="0"/>
              </w:rPr>
              <w:t xml:space="preserve">—is the purpose of the site clear, including any particular viewpoint?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Statement of purpose/scope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Intended audience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Information presented as factual or opinion, primary or secondary in origin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Criteria for inclusion of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Disclosure of sponsorship or underwriting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Intended audience is general audiences.Source is primary, this is a research organization and cites itself.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Industry partners, vendors and contractors can apply on their website but are not disclosed as far as I can see.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center"/>
        <w:tblLayout w:type="fixed"/>
        <w:tblLook w:val="0000"/>
      </w:tblPr>
      <w:tblGrid>
        <w:gridCol w:w="3120"/>
        <w:gridCol w:w="3120"/>
        <w:gridCol w:w="624"/>
        <w:gridCol w:w="624"/>
        <w:gridCol w:w="624"/>
        <w:gridCol w:w="624"/>
        <w:gridCol w:w="624"/>
        <w:tblGridChange w:id="0">
          <w:tblGrid>
            <w:gridCol w:w="3120"/>
            <w:gridCol w:w="3120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Criteria and Types of 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Web Site 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(high)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Accuracy</w:t>
            </w:r>
            <w:r w:rsidDel="00000000" w:rsidR="00000000" w:rsidRPr="00000000">
              <w:rPr>
                <w:vertAlign w:val="baseline"/>
                <w:rtl w:val="0"/>
              </w:rPr>
              <w:t xml:space="preserve">—is the information accurate?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Facts documented or well-researched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Facts compare to related print or other online 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Links provided to quality Web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Again, citations are of themselves, but facts are well-researched. They are a primary source. Info does not contradict what could be found in other reputable sources online.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Currency</w:t>
            </w:r>
            <w:r w:rsidDel="00000000" w:rsidR="00000000" w:rsidRPr="00000000">
              <w:rPr>
                <w:vertAlign w:val="baseline"/>
                <w:rtl w:val="0"/>
              </w:rPr>
              <w:t xml:space="preserve">—is the information current?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Evidence of current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Pages date-stamped with latest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Information is from Fall 2019 issue of Oceanus.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Usability:</w:t>
            </w:r>
            <w:r w:rsidDel="00000000" w:rsidR="00000000" w:rsidRPr="00000000">
              <w:rPr>
                <w:vertAlign w:val="baseline"/>
                <w:rtl w:val="0"/>
              </w:rPr>
              <w:t xml:space="preserve">—is the site well-designed and stable?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Site organization logical and easy to maneuver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Content readable by intended audience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Information presented is error-free (spelling, punctuation)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Readily identifiable link back to the institutional or organizational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Site reliably accessible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Pages loaded quickly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Without Javascript on, top of main text is not visible. Intended audience probably isn’t blocking Javascript.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Sub-Total </w:t>
            </w:r>
            <w:r w:rsidDel="00000000" w:rsidR="00000000" w:rsidRPr="00000000">
              <w:rPr>
                <w:vertAlign w:val="baseline"/>
                <w:rtl w:val="0"/>
              </w:rPr>
              <w:t xml:space="preserve">by  rating  of  points awarded for each of the five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1"/>
                <w:vertAlign w:val="baseline"/>
                <w:rtl w:val="0"/>
              </w:rPr>
              <w:t xml:space="preserve">Assessment of Web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Rating </w:t>
            </w:r>
            <w:r w:rsidDel="00000000" w:rsidR="00000000" w:rsidRPr="00000000">
              <w:rPr>
                <w:vertAlign w:val="baseline"/>
                <w:rtl w:val="0"/>
              </w:rPr>
              <w:t xml:space="preserve">based on the total number of points: </w:t>
            </w:r>
          </w:p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5-9 points:  poor                                                     </w:t>
            </w:r>
          </w:p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10-14 points:  fair</w:t>
            </w:r>
          </w:p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15-19 points:  good</w:t>
            </w:r>
          </w:p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20-25 points:  excellent              _________23____  </w:t>
            </w:r>
          </w:p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Your personal assessment</w:t>
            </w:r>
            <w:r w:rsidDel="00000000" w:rsidR="00000000" w:rsidRPr="00000000">
              <w:rPr>
                <w:vertAlign w:val="baseline"/>
                <w:rtl w:val="0"/>
              </w:rPr>
              <w:t xml:space="preserve">—would you recommend this site?  Why or why not?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Sure, why not! They’re a well-established and reputable research organization.</w:t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Kent State University</w:t>
      </w:r>
    </w:p>
    <w:p w:rsidR="00000000" w:rsidDel="00000000" w:rsidP="00000000" w:rsidRDefault="00000000" w:rsidRPr="00000000" w14:paraId="00000081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Libraries &amp; Media  Services, BFS, 10/99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Franklin Gothic">
    <w:embedBold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2534556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6.0" w:type="dxa"/>
        <w:bottom w:w="0.0" w:type="dxa"/>
        <w:right w:w="7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6.0" w:type="dxa"/>
        <w:bottom w:w="0.0" w:type="dxa"/>
        <w:right w:w="76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6.0" w:type="dxa"/>
        <w:bottom w:w="0.0" w:type="dxa"/>
        <w:right w:w="7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